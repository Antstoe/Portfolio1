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ind w:left="4320" w:firstLine="0"/>
        <w:rPr>
          <w:rFonts w:ascii="Arial" w:cs="Arial" w:eastAsia="Arial" w:hAnsi="Arial"/>
          <w:color w:val="333333"/>
          <w:highlight w:val="whit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Shao Hsun Liu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96" w:lineRule="auto"/>
        <w:ind w:left="0" w:right="15" w:firstLine="0"/>
        <w:jc w:val="center"/>
        <w:rPr>
          <w:rFonts w:ascii="Arial" w:cs="Arial" w:eastAsia="Arial" w:hAnsi="Arial"/>
          <w:color w:val="333333"/>
          <w:highlight w:val="whit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antonii78904@gmail.com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|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(818) 915-0411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| Irvine, California</w:t>
        <w:br w:type="textWrapping"/>
        <w:t xml:space="preserve">LinkedIn:</w:t>
      </w:r>
      <w:commentRangeStart w:id="3"/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linkedin.com/in/AntonySliu043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| Github: github.com/Antstoe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36830</wp:posOffset>
            </wp:positionV>
            <wp:extent cx="5972175" cy="4762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480" w:firstLine="0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Career Summary</w:t>
      </w: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80" w:firstLine="0"/>
        <w:rPr>
          <w:rFonts w:ascii="Times New Roman" w:cs="Times New Roman" w:eastAsia="Times New Roman" w:hAnsi="Times New Roman"/>
          <w:vertAlign w:val="baseline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an international student with two years of experience working with technology from fields ranging from solar to plant-wide automation system industries. Due to my strong commitment to data-driven decision making, I have studied in fields steeped in converting raw information into actionable decisions. Through both college and certifications, I have gained proficiency in economics, statistics, analytics and coding. With my unique background, and passion for learning, I hope to find a platform in the Financial Technology field where I can make use of my education in full stack web development, data munge, and advanced electronics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8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EDUCATION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"/>
        <w:gridCol w:w="6800"/>
        <w:gridCol w:w="2560"/>
        <w:tblGridChange w:id="0">
          <w:tblGrid>
            <w:gridCol w:w="280"/>
            <w:gridCol w:w="6800"/>
            <w:gridCol w:w="2560"/>
          </w:tblGrid>
        </w:tblGridChange>
      </w:tblGrid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ind w:left="2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University of California, Riverside, B.A. Economics Administration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Concentration in Finance</w:t>
            </w:r>
          </w:p>
          <w:p w:rsidR="00000000" w:rsidDel="00000000" w:rsidP="00000000" w:rsidRDefault="00000000" w:rsidRPr="00000000" w14:paraId="00000009">
            <w:pPr>
              <w:ind w:left="2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of California, Irvine, Extension </w:t>
            </w:r>
          </w:p>
          <w:p w:rsidR="00000000" w:rsidDel="00000000" w:rsidP="00000000" w:rsidRDefault="00000000" w:rsidRPr="00000000" w14:paraId="0000000A">
            <w:pPr>
              <w:ind w:left="2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Fullstack WebDev</w:t>
            </w:r>
          </w:p>
          <w:p w:rsidR="00000000" w:rsidDel="00000000" w:rsidP="00000000" w:rsidRDefault="00000000" w:rsidRPr="00000000" w14:paraId="0000000B">
            <w:pPr>
              <w:ind w:left="2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4"/>
                <w:szCs w:val="24"/>
                <w:vertAlign w:val="baseline"/>
                <w:rtl w:val="0"/>
              </w:rPr>
              <w:t xml:space="preserve">​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Expected Graduation: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Jun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2018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Graduation: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2019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ind w:left="200" w:firstLine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</w:rPr>
            </w:pP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WORK &amp; LEADERSHIP EXPERIEN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CE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autami" w:cs="Gautami" w:eastAsia="Gautami" w:hAnsi="Gautami"/>
                <w:b w:val="1"/>
                <w:i w:val="1"/>
                <w:vertAlign w:val="baseline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i w:val="1"/>
                <w:vertAlign w:val="baseline"/>
                <w:rtl w:val="0"/>
              </w:rPr>
              <w:t xml:space="preserve">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ind w:left="200" w:firstLine="0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vertAlign w:val="baseline"/>
                <w:rtl w:val="0"/>
              </w:rPr>
              <w:t xml:space="preserve">Green Union</w:t>
            </w:r>
            <w:r w:rsidDel="00000000" w:rsidR="00000000" w:rsidRPr="00000000">
              <w:rPr>
                <w:rFonts w:ascii="Gautami" w:cs="Gautami" w:eastAsia="Gautami" w:hAnsi="Gautami"/>
                <w:b w:val="1"/>
                <w:sz w:val="19"/>
                <w:szCs w:val="19"/>
                <w:vertAlign w:val="baseline"/>
                <w:rtl w:val="0"/>
              </w:rPr>
              <w:t xml:space="preserve">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  <w:rtl w:val="0"/>
              </w:rPr>
              <w:t xml:space="preserve">,China, Shanghai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ind w:left="20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baseline"/>
                <w:rtl w:val="0"/>
              </w:rPr>
              <w:t xml:space="preserve">Translator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, Business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June 2013 -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August 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Translated correspondences from English to Mandarin </w:t>
      </w:r>
      <w:ins w:author="Carissa Thalmann" w:id="0" w:date="2019-01-16T18:53:49Z">
        <w:r w:rsidDel="00000000" w:rsidR="00000000" w:rsidRPr="00000000">
          <w:rPr>
            <w:rFonts w:ascii="Times New Roman" w:cs="Times New Roman" w:eastAsia="Times New Roman" w:hAnsi="Times New Roman"/>
            <w:rtl w:val="0"/>
            <w:rPrChange w:author="Carissa Thalmann" w:id="1" w:date="2019-01-16T18:53:49Z">
              <w:rPr>
                <w:rFonts w:ascii="Times New Roman" w:cs="Times New Roman" w:eastAsia="Times New Roman" w:hAnsi="Times New Roman"/>
                <w:vertAlign w:val="baseline"/>
              </w:rPr>
            </w:rPrChange>
          </w:rPr>
          <w:t xml:space="preserve">C</w:t>
        </w:r>
      </w:ins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hinese for the CEO of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Organized documents and filed them accordingly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Processed financial statements to prepare for the next statements.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Served as in person translator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during business meetings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grammatical support for the translation team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schedule to keep track of team's progress on document translation</w:t>
      </w:r>
    </w:p>
    <w:p w:rsidR="00000000" w:rsidDel="00000000" w:rsidP="00000000" w:rsidRDefault="00000000" w:rsidRPr="00000000" w14:paraId="0000001E">
      <w:pPr>
        <w:ind w:left="560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University of California, Riverside, Campus Tour Office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Riverside, California</w:t>
      </w:r>
    </w:p>
    <w:p w:rsidR="00000000" w:rsidDel="00000000" w:rsidP="00000000" w:rsidRDefault="00000000" w:rsidRPr="00000000" w14:paraId="00000020">
      <w:pPr>
        <w:tabs>
          <w:tab w:val="left" w:pos="8140"/>
        </w:tabs>
        <w:ind w:left="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7"/>
          <w:szCs w:val="17"/>
          <w:rtl w:val="0"/>
        </w:rPr>
        <w:t xml:space="preserve">Tour Guide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September 2017 - July 2018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 as part of a team that is the face of UCR to prospective students, and their families.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leadership abilities and public speaking skills.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and filed documents on record, and provided receptionist work.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Protech Technologies, Inc</w:t>
      </w:r>
      <w:r w:rsidDel="00000000" w:rsidR="00000000" w:rsidRPr="00000000">
        <w:rPr>
          <w:rFonts w:ascii="Gautami" w:cs="Gautami" w:eastAsia="Gautami" w:hAnsi="Gautami"/>
          <w:b w:val="1"/>
          <w:sz w:val="19"/>
          <w:szCs w:val="19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Placentia, California</w:t>
      </w:r>
    </w:p>
    <w:p w:rsidR="00000000" w:rsidDel="00000000" w:rsidP="00000000" w:rsidRDefault="00000000" w:rsidRPr="00000000" w14:paraId="00000026">
      <w:pPr>
        <w:tabs>
          <w:tab w:val="left" w:pos="8140"/>
        </w:tabs>
        <w:ind w:left="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7"/>
          <w:szCs w:val="17"/>
          <w:rtl w:val="0"/>
        </w:rPr>
        <w:t xml:space="preserve">Market Research Analyst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July 2010 -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780"/>
        </w:tabs>
        <w:ind w:left="780" w:hanging="225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data from the monthly business plans and actual statistics to identify profitable revenue growth opportunities/insights.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Researched and developed a retail analytics presentation in Q4 of 2018 which introduced new market segments for Sales.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780"/>
        </w:tabs>
        <w:ind w:left="780" w:hanging="225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Sales Rep presentations and provided support during customer meetings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"/>
        <w:gridCol w:w="6800"/>
        <w:gridCol w:w="2560"/>
        <w:tblGridChange w:id="0">
          <w:tblGrid>
            <w:gridCol w:w="280"/>
            <w:gridCol w:w="6800"/>
            <w:gridCol w:w="2560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7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ind w:left="200" w:firstLine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PERSONAL PROJECTS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Gautami" w:cs="Gautami" w:eastAsia="Gautami" w:hAnsi="Gautami"/>
                <w:b w:val="1"/>
                <w:i w:val="1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i w:val="1"/>
                <w:rtl w:val="0"/>
              </w:rPr>
              <w:t xml:space="preserve">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ind w:left="2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H-1B Qualifier</w:t>
            </w:r>
            <w:r w:rsidDel="00000000" w:rsidR="00000000" w:rsidRPr="00000000">
              <w:rPr>
                <w:rFonts w:ascii="Gautami" w:cs="Gautami" w:eastAsia="Gautami" w:hAnsi="Gautami"/>
                <w:b w:val="1"/>
                <w:sz w:val="19"/>
                <w:szCs w:val="19"/>
                <w:rtl w:val="0"/>
              </w:rPr>
              <w:t xml:space="preserve">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, Springboard Capstone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September 2017 - January 2018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78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application intended to help international students find the most desirable job fields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Munging statistics from different schools to provide convenience for analysis of data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Learnt how to use Shiny to provide Exploratory Data Analysis.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780"/>
        </w:tabs>
        <w:ind w:left="780" w:hanging="2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bar charts, graphs and maps to provide visuals on data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8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8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80" w:firstLine="0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SKILLS, ACTIVITIES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188" w:lineRule="auto"/>
        <w:ind w:left="480" w:right="1220" w:firstLine="0"/>
        <w:rPr>
          <w:rFonts w:ascii="Times New Roman" w:cs="Times New Roman" w:eastAsia="Times New Roman" w:hAnsi="Times New Roman"/>
          <w:vertAlign w:val="baseline"/>
        </w:rPr>
      </w:pPr>
      <w:commentRangeStart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Git,</w:t>
      </w: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Office, Powerpoint, Spreadsheets, Microsoft Excel, Photoshop,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88" w:lineRule="auto"/>
        <w:ind w:left="480" w:right="12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design, MySQL, MongoDB, Node JS, Bootstrap, Firebase, JQuery, CSS3, Shiny, RStudio </w:t>
      </w:r>
    </w:p>
    <w:p w:rsidR="00000000" w:rsidDel="00000000" w:rsidP="00000000" w:rsidRDefault="00000000" w:rsidRPr="00000000" w14:paraId="0000003C">
      <w:pPr>
        <w:spacing w:line="188" w:lineRule="auto"/>
        <w:ind w:left="480" w:right="12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R, HTML5, Python, C++, Javascript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88" w:lineRule="auto"/>
        <w:ind w:left="480" w:right="12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Social Media: </w:t>
      </w:r>
      <w:r w:rsidDel="00000000" w:rsidR="00000000" w:rsidRPr="00000000">
        <w:rPr>
          <w:rFonts w:ascii="Gautami" w:cs="Gautami" w:eastAsia="Gautami" w:hAnsi="Gautami"/>
          <w:b w:val="1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Instagram, Facebook,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84" w:lineRule="auto"/>
        <w:ind w:left="480" w:right="4460" w:firstLine="0"/>
        <w:rPr>
          <w:rFonts w:ascii="Times New Roman" w:cs="Times New Roman" w:eastAsia="Times New Roman" w:hAnsi="Times New Roman"/>
        </w:rPr>
      </w:pPr>
      <w:commentRangeStart w:id="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Language: </w:t>
      </w:r>
      <w:r w:rsidDel="00000000" w:rsidR="00000000" w:rsidRPr="00000000">
        <w:rPr>
          <w:rFonts w:ascii="Gautami" w:cs="Gautami" w:eastAsia="Gautami" w:hAnsi="Gautami"/>
          <w:b w:val="1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Bilingual in English and Mandarin Chinese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sectPr>
      <w:pgSz w:h="15840" w:w="12240"/>
      <w:pgMar w:bottom="1440" w:top="1112" w:left="960" w:right="16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issa Thalmann" w:id="4" w:date="2019-01-16T18:46:5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 are no longer required for resumes. Instead, career summaries have taken their place. This is going to be an adaptation of your brand statement from Milestone 2 where you declare yourself in the role you are pursuing and include your relevant background and some soft skills.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examples: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http://bit.ly/2saT5vo</w:t>
      </w:r>
    </w:p>
  </w:comment>
  <w:comment w:author="Carissa Thalmann" w:id="5" w:date="2019-01-16T18:48:2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technical resume, you really want the focus to be on your skills and qualifications as a Web Developer, so education can actually be the last category of your resume.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want to omit dates from your education section, and keep the Bootcamp as your very first entry.</w:t>
      </w:r>
    </w:p>
  </w:comment>
  <w:comment w:author="Carissa Thalmann" w:id="0" w:date="2019-01-16T18:45:2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start on your header!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using a Gmail account specifically for work, as it is seen as the universal email.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be sure to include your city, state, and zip code along with your written out links to your LinkedIn, portfolio, and GitHub!</w:t>
      </w:r>
    </w:p>
  </w:comment>
  <w:comment w:author="Carissa Thalmann" w:id="1" w:date="2019-01-16T18:45:26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start on your header!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using a Gmail account specifically for work, as it is seen as the universal email.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be sure to include your city, state, and zip code along with your written out links to your LinkedIn, portfolio, and GitHub!</w:t>
      </w:r>
    </w:p>
  </w:comment>
  <w:comment w:author="Carissa Thalmann" w:id="2" w:date="2019-01-16T18:45:2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start on your header!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using a Gmail account specifically for work, as it is seen as the universal email.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be sure to include your city, state, and zip code along with your written out links to your LinkedIn, portfolio, and GitHub!</w:t>
      </w:r>
    </w:p>
  </w:comment>
  <w:comment w:author="Carissa Thalmann" w:id="3" w:date="2019-01-16T18:45:2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start on your header!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using a Gmail account specifically for work, as it is seen as the universal email.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be sure to include your city, state, and zip code along with your written out links to your LinkedIn, portfolio, and GitHub!</w:t>
      </w:r>
    </w:p>
  </w:comment>
  <w:comment w:author="Carissa Thalmann" w:id="6" w:date="2019-01-16T18:52:5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your resume should be: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-header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-career summary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-technical skills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-projects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-work experience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-education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templates to help you organize this:http://bit.ly/2sTEMvz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work experience, you will want all your experiences to be in reverse chronological order so your most recent experience is first.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for each role, identify your top translatable skills and ensure you try to present your skills/duties through the lens of achievements. Remember, sell your experience, don't summarize it. Aim for 3-5 bullets per role.</w:t>
      </w:r>
    </w:p>
  </w:comment>
  <w:comment w:author="Carissa Thalmann" w:id="9" w:date="2019-01-16T18:49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included in your career summary.</w:t>
      </w:r>
    </w:p>
  </w:comment>
  <w:comment w:author="Carissa Thalmann" w:id="8" w:date="2019-01-16T18:49:2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skills can be listed under their own category "Technical Skills" which will fall directly underneath your career summary. I do suggest keeping these subcategories though!</w:t>
      </w:r>
    </w:p>
  </w:comment>
  <w:comment w:author="Carissa Thalmann" w:id="7" w:date="2019-01-16T18:50:3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 including a project, however, I suggest having 3-6 projects that also include things you have worked on in Bootcamp. Again, you want your resume to be focused on your skills and experience as a Web Developer.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linkedin.com/in/AntonySliu043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